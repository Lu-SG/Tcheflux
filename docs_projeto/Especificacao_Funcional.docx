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before="240" w:after="120"/>
        <w:ind w:left="0" w:hanging="0"/>
        <w:jc w:val="center"/>
        <w:rPr/>
      </w:pPr>
      <w:r>
        <w:rPr/>
        <w:br/>
        <w:t>Projeto TchêFlux</w:t>
      </w:r>
    </w:p>
    <w:p>
      <w:pPr>
        <w:pStyle w:val="Subttulo"/>
        <w:numPr>
          <w:ilvl w:val="1"/>
          <w:numId w:val="2"/>
        </w:numPr>
        <w:rPr/>
      </w:pPr>
      <w:r>
        <w:rPr/>
        <w:t xml:space="preserve">Especificação Funcional </w:t>
        <w:br/>
      </w:r>
    </w:p>
    <w:p>
      <w:pPr>
        <w:pStyle w:val="Ttulo2"/>
        <w:numPr>
          <w:ilvl w:val="1"/>
          <w:numId w:val="2"/>
        </w:numPr>
        <w:rPr/>
      </w:pPr>
      <w:r>
        <w:rPr/>
        <w:t>Introdução</w:t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Objetivo</w:t>
      </w:r>
    </w:p>
    <w:p>
      <w:pPr>
        <w:pStyle w:val="Corpodotexto"/>
        <w:numPr>
          <w:ilvl w:val="0"/>
          <w:numId w:val="0"/>
        </w:numPr>
        <w:ind w:left="0" w:hanging="0"/>
        <w:jc w:val="both"/>
        <w:rPr/>
      </w:pPr>
      <w:r>
        <w:rPr/>
        <w:t xml:space="preserve">Esse documento tem como objetivo definir o projeto TchêFlux, em seus aspectos funcionais. Servirá de guia para os diversos passos dentro do processo de desenvolvimento. Seu uso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proporcionará</w:t>
      </w:r>
      <w:r>
        <w:rPr/>
        <w:t xml:space="preserve"> melhor entendimento e visualização dos requisitos. </w:t>
      </w:r>
    </w:p>
    <w:p>
      <w:pPr>
        <w:pStyle w:val="Ttulo3"/>
        <w:numPr>
          <w:ilvl w:val="1"/>
          <w:numId w:val="2"/>
        </w:numPr>
        <w:rPr/>
      </w:pPr>
      <w:r>
        <w:rPr/>
        <w:t>Escopo</w:t>
      </w:r>
    </w:p>
    <w:p>
      <w:pPr>
        <w:pStyle w:val="Corpodotexto"/>
        <w:jc w:val="left"/>
        <w:rPr/>
      </w:pPr>
      <w:r>
        <w:rPr/>
        <w:t xml:space="preserve">O projeto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abrange</w:t>
      </w:r>
      <w:r>
        <w:rPr/>
        <w:t xml:space="preserve"> um sistema web de gerenciamento de helpdesk, focado em pequenas e médias empresas. Tem como objetivo implementar de implementar funcionalidades como: w</w:t>
        <w:br/>
        <w:br/>
      </w:r>
    </w:p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Publico – Alvo</w:t>
      </w:r>
    </w:p>
    <w:p>
      <w:pPr>
        <w:pStyle w:val="Corpodo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Definições, Siglas e Abreviações</w:t>
      </w:r>
    </w:p>
    <w:p>
      <w:pPr>
        <w:pStyle w:val="Ttulo3"/>
        <w:numPr>
          <w:ilvl w:val="2"/>
          <w:numId w:val="2"/>
        </w:numPr>
        <w:rPr/>
      </w:pPr>
      <w:r>
        <w:rPr/>
        <w:b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Descrição Sistema</w:t>
      </w:r>
    </w:p>
    <w:p>
      <w:pPr>
        <w:pStyle w:val="Corpodotexto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>Requisitos Funcionais</w:t>
      </w:r>
    </w:p>
    <w:p>
      <w:pPr>
        <w:pStyle w:val="Ttulo3"/>
        <w:numPr>
          <w:ilvl w:val="2"/>
          <w:numId w:val="2"/>
        </w:numPr>
        <w:rPr/>
      </w:pPr>
      <w:r>
        <w:rPr/>
        <w:t>RF001 – Log-in</w:t>
      </w:r>
    </w:p>
    <w:p>
      <w:pPr>
        <w:pStyle w:val="Ttulo3"/>
        <w:numPr>
          <w:ilvl w:val="2"/>
          <w:numId w:val="2"/>
        </w:numPr>
        <w:rPr/>
      </w:pPr>
      <w:r>
        <w:rPr/>
        <w:t xml:space="preserve">RF002 – Cadastro </w:t>
      </w:r>
    </w:p>
    <w:p>
      <w:pPr>
        <w:pStyle w:val="Ttulo3"/>
        <w:numPr>
          <w:ilvl w:val="2"/>
          <w:numId w:val="2"/>
        </w:numPr>
        <w:rPr/>
      </w:pPr>
      <w:r>
        <w:rPr/>
        <w:t>RF003 – Abertura Ticket</w:t>
      </w:r>
    </w:p>
    <w:p>
      <w:pPr>
        <w:pStyle w:val="Ttulo3"/>
        <w:numPr>
          <w:ilvl w:val="2"/>
          <w:numId w:val="2"/>
        </w:numPr>
        <w:rPr/>
      </w:pPr>
      <w:r>
        <w:rPr/>
        <w:t>RF004 – Fila de Atendimento</w:t>
      </w:r>
    </w:p>
    <w:p>
      <w:pPr>
        <w:pStyle w:val="Ttulo3"/>
        <w:numPr>
          <w:ilvl w:val="2"/>
          <w:numId w:val="2"/>
        </w:numPr>
        <w:rPr/>
      </w:pPr>
      <w:r>
        <w:rPr/>
        <w:t>RF005 – SLA</w:t>
      </w:r>
    </w:p>
    <w:p>
      <w:pPr>
        <w:pStyle w:val="Ttulo3"/>
        <w:numPr>
          <w:ilvl w:val="2"/>
          <w:numId w:val="2"/>
        </w:numPr>
        <w:rPr/>
      </w:pPr>
      <w:r>
        <w:rPr/>
        <w:t>RF006 – E-mails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numPr>
          <w:ilvl w:val="0"/>
          <w:numId w:val="2"/>
        </w:numPr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Requisitos Não Funcionais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pPr>
      <w:r>
        <w:rPr>
          <w:rFonts w:eastAsia="NSimSun" w:cs="Lucida Sans" w:ascii="Liberation Serif" w:hAnsi="Liberation Serif"/>
          <w:color w:val="auto"/>
          <w:kern w:val="2"/>
          <w:sz w:val="24"/>
          <w:szCs w:val="24"/>
          <w:u w:val="none"/>
          <w:lang w:val="pt-BR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140"/>
        <w:ind w:lef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</w:r>
    </w:p>
    <w:sectPr>
      <w:headerReference w:type="default" r:id="rId2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>
        <w:del w:id="2" w:author="Lucas Garcia" w:date="2025-06-04T21:12:30Z"/>
      </w:rPr>
    </w:pPr>
    <w:ins w:id="0" w:author="Lucas Garcia" w:date="2025-06-04T21:12:30Z">
      <w:r>
        <w:rPr/>
        <w:t xml:space="preserve">FACULDADE DOM BOSCO DE PORTO ALEGRE </w:t>
        <w:br/>
        <w:t xml:space="preserve">Credenciada pela Portaria Nº 3.254, de 26 de Novembro de 2002 </w:t>
        <w:br/>
        <w:t xml:space="preserve">Curso de Análise e Desenvolvimento de Sistemas </w:t>
        <w:br/>
        <w:t>(Reconhecido pela Portaria 196 de 22/03/2018, publicado no DOU de 23/03/2018)</w:t>
      </w:r>
    </w:ins>
    <w:del w:id="1" w:author="Lucas Garcia" w:date="2025-06-04T21:12:30Z">
      <w:r>
        <w:rPr/>
        <w:delText>FACULDADE DOM BOSCO DE PORTO ALEGRE</w:delText>
      </w:r>
    </w:del>
  </w:p>
  <w:p>
    <w:pPr>
      <w:pStyle w:val="Cabealho"/>
      <w:bidi w:val="0"/>
      <w:jc w:val="center"/>
      <w:rPr/>
    </w:pPr>
    <w:del w:id="3" w:author="Lucas Garcia" w:date="2025-06-04T21:12:30Z">
      <w:r>
        <w:rPr/>
        <w:delText>Curso de Análise e Desenvolvimento de Sistemas</w:delText>
      </w:r>
    </w:del>
    <w:r>
      <w:rPr/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revisionView w:insDel="0" w:formatting="0"/>
  <w:trackRevision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mbolosdenumerao">
    <w:name w:val="Símbolos de numeração"/>
    <w:qFormat/>
    <w:rPr/>
  </w:style>
  <w:style w:type="character" w:styleId="Numeraodelinhas">
    <w:name w:val="Line Number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4534</TotalTime>
  <Application>LibreOffice/7.5.6.2$Windows_X86_64 LibreOffice_project/f654817fb68d6d4600d7d2f6b647e47729f55f15</Application>
  <AppVersion>15.0000</AppVersion>
  <Pages>2</Pages>
  <Words>129</Words>
  <Characters>793</Characters>
  <CharactersWithSpaces>922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2025-05-18T18:10:57Z</dcterms:created>
  <dc:creator/>
  <dc:description/>
  <dc:language>pt-BR</dc:language>
  <cp:lastModifiedBy>Lucas Garcia</cp:lastModifiedBy>
  <dcterms:modified xsi:type="dcterms:W3CDTF">2025-06-04T21:12:47Z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